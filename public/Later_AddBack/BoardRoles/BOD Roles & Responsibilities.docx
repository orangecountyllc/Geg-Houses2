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6B673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E101A"/>
          <w:sz w:val="23"/>
          <w:szCs w:val="23"/>
        </w:rPr>
        <w:t xml:space="preserve">Each BOD’s Roles and </w:t>
      </w:r>
      <w:proofErr w:type="gramStart"/>
      <w:r>
        <w:rPr>
          <w:rFonts w:ascii="Arial" w:hAnsi="Arial" w:cs="Arial"/>
          <w:b/>
          <w:bCs/>
          <w:color w:val="0E101A"/>
          <w:sz w:val="23"/>
          <w:szCs w:val="23"/>
        </w:rPr>
        <w:t>Responsibilities :</w:t>
      </w:r>
      <w:proofErr w:type="gramEnd"/>
    </w:p>
    <w:p w14:paraId="14D22CCD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5E0D71D6" w14:textId="77777777" w:rsidR="00D40429" w:rsidRDefault="00D40429" w:rsidP="00D404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>All BOD will help with due diligence, strategy, guidance.         </w:t>
      </w:r>
    </w:p>
    <w:p w14:paraId="44D515E1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E101A"/>
          <w:sz w:val="23"/>
          <w:szCs w:val="23"/>
        </w:rPr>
        <w:t>Help Jay stay out of trouble.</w:t>
      </w:r>
    </w:p>
    <w:p w14:paraId="3DB52B3C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E101A"/>
          <w:sz w:val="23"/>
          <w:szCs w:val="23"/>
        </w:rPr>
        <w:t>---------------------------------------------------------------------- </w:t>
      </w:r>
    </w:p>
    <w:p w14:paraId="6A48761C" w14:textId="77777777" w:rsidR="00D40429" w:rsidRDefault="00D40429" w:rsidP="00D404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>Finance, Accounting, Legal Director: Advise and govern, guide the ship, point out the landmines.  </w:t>
      </w:r>
    </w:p>
    <w:p w14:paraId="78E7FDCA" w14:textId="789F3859" w:rsidR="00D40429" w:rsidRDefault="00D40429" w:rsidP="00D404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 xml:space="preserve">For smaller deals, up to 3 Mi we will do full Due diligence in </w:t>
      </w:r>
      <w:commentRangeStart w:id="0"/>
      <w:r>
        <w:rPr>
          <w:rFonts w:ascii="Arial" w:hAnsi="Arial" w:cs="Arial"/>
          <w:color w:val="0E101A"/>
          <w:sz w:val="23"/>
          <w:szCs w:val="23"/>
        </w:rPr>
        <w:t>house</w:t>
      </w:r>
      <w:commentRangeEnd w:id="0"/>
      <w:r w:rsidR="00FB7428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Arial" w:hAnsi="Arial" w:cs="Arial"/>
          <w:color w:val="0E101A"/>
          <w:sz w:val="23"/>
          <w:szCs w:val="23"/>
        </w:rPr>
        <w:t>.</w:t>
      </w:r>
      <w:ins w:id="1" w:author="Paul Foster" w:date="2021-04-14T08:34:00Z">
        <w:r w:rsidR="00FB7428">
          <w:rPr>
            <w:rFonts w:ascii="Arial" w:hAnsi="Arial" w:cs="Arial"/>
            <w:color w:val="0E101A"/>
            <w:sz w:val="23"/>
            <w:szCs w:val="23"/>
          </w:rPr>
          <w:t xml:space="preserve"> </w:t>
        </w:r>
      </w:ins>
    </w:p>
    <w:p w14:paraId="7700249E" w14:textId="2B725336" w:rsidR="00D40429" w:rsidRDefault="00D40429" w:rsidP="00D4042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 xml:space="preserve">For the larger deals, we will do </w:t>
      </w:r>
      <w:del w:id="2" w:author="Paul Foster" w:date="2021-04-14T08:35:00Z">
        <w:r w:rsidDel="00FB7428">
          <w:rPr>
            <w:rFonts w:ascii="Arial" w:hAnsi="Arial" w:cs="Arial"/>
            <w:color w:val="0E101A"/>
            <w:sz w:val="23"/>
            <w:szCs w:val="23"/>
          </w:rPr>
          <w:delText xml:space="preserve">enough </w:delText>
        </w:r>
      </w:del>
      <w:ins w:id="3" w:author="Paul Foster" w:date="2021-04-14T08:35:00Z">
        <w:r w:rsidR="00FB7428">
          <w:rPr>
            <w:rFonts w:ascii="Arial" w:hAnsi="Arial" w:cs="Arial"/>
            <w:color w:val="0E101A"/>
            <w:sz w:val="23"/>
            <w:szCs w:val="23"/>
          </w:rPr>
          <w:t xml:space="preserve">a level of </w:t>
        </w:r>
      </w:ins>
      <w:r>
        <w:rPr>
          <w:rFonts w:ascii="Arial" w:hAnsi="Arial" w:cs="Arial"/>
          <w:color w:val="0E101A"/>
          <w:sz w:val="23"/>
          <w:szCs w:val="23"/>
        </w:rPr>
        <w:t xml:space="preserve">due diligence </w:t>
      </w:r>
      <w:ins w:id="4" w:author="Paul Foster" w:date="2021-04-14T08:35:00Z">
        <w:r w:rsidR="00FB7428">
          <w:rPr>
            <w:rFonts w:ascii="Arial" w:hAnsi="Arial" w:cs="Arial"/>
            <w:color w:val="0E101A"/>
            <w:sz w:val="23"/>
            <w:szCs w:val="23"/>
          </w:rPr>
          <w:t xml:space="preserve">in house </w:t>
        </w:r>
      </w:ins>
      <w:r>
        <w:rPr>
          <w:rFonts w:ascii="Arial" w:hAnsi="Arial" w:cs="Arial"/>
          <w:color w:val="0E101A"/>
          <w:sz w:val="23"/>
          <w:szCs w:val="23"/>
        </w:rPr>
        <w:t xml:space="preserve">and </w:t>
      </w:r>
      <w:del w:id="5" w:author="Paul Foster" w:date="2021-04-14T08:35:00Z">
        <w:r w:rsidDel="00FB7428">
          <w:rPr>
            <w:rFonts w:ascii="Arial" w:hAnsi="Arial" w:cs="Arial"/>
            <w:color w:val="0E101A"/>
            <w:sz w:val="23"/>
            <w:szCs w:val="23"/>
          </w:rPr>
          <w:delText>then pass  it</w:delText>
        </w:r>
      </w:del>
      <w:ins w:id="6" w:author="Paul Foster" w:date="2021-04-14T08:35:00Z">
        <w:r w:rsidR="00FB7428">
          <w:rPr>
            <w:rFonts w:ascii="Arial" w:hAnsi="Arial" w:cs="Arial"/>
            <w:color w:val="0E101A"/>
            <w:sz w:val="23"/>
            <w:szCs w:val="23"/>
          </w:rPr>
          <w:t>h</w:t>
        </w:r>
      </w:ins>
      <w:ins w:id="7" w:author="Paul Foster" w:date="2021-04-14T08:36:00Z">
        <w:r w:rsidR="00FB7428">
          <w:rPr>
            <w:rFonts w:ascii="Arial" w:hAnsi="Arial" w:cs="Arial"/>
            <w:color w:val="0E101A"/>
            <w:sz w:val="23"/>
            <w:szCs w:val="23"/>
          </w:rPr>
          <w:t xml:space="preserve">ave </w:t>
        </w:r>
      </w:ins>
      <w:del w:id="8" w:author="Paul Foster" w:date="2021-04-14T08:36:00Z">
        <w:r w:rsidDel="00FB7428">
          <w:rPr>
            <w:rFonts w:ascii="Arial" w:hAnsi="Arial" w:cs="Arial"/>
            <w:color w:val="0E101A"/>
            <w:sz w:val="23"/>
            <w:szCs w:val="23"/>
          </w:rPr>
          <w:delText xml:space="preserve"> on</w:delText>
        </w:r>
      </w:del>
      <w:r>
        <w:rPr>
          <w:rFonts w:ascii="Arial" w:hAnsi="Arial" w:cs="Arial"/>
          <w:color w:val="0E101A"/>
          <w:sz w:val="23"/>
          <w:szCs w:val="23"/>
        </w:rPr>
        <w:t xml:space="preserve"> </w:t>
      </w:r>
      <w:del w:id="9" w:author="Paul Foster" w:date="2021-04-14T08:36:00Z">
        <w:r w:rsidDel="00FB7428">
          <w:rPr>
            <w:rFonts w:ascii="Arial" w:hAnsi="Arial" w:cs="Arial"/>
            <w:color w:val="0E101A"/>
            <w:sz w:val="23"/>
            <w:szCs w:val="23"/>
          </w:rPr>
          <w:delText xml:space="preserve">to the </w:delText>
        </w:r>
      </w:del>
      <w:r>
        <w:rPr>
          <w:rFonts w:ascii="Arial" w:hAnsi="Arial" w:cs="Arial"/>
          <w:color w:val="0E101A"/>
          <w:sz w:val="23"/>
          <w:szCs w:val="23"/>
        </w:rPr>
        <w:t xml:space="preserve">outside </w:t>
      </w:r>
      <w:proofErr w:type="gramStart"/>
      <w:r>
        <w:rPr>
          <w:rFonts w:ascii="Arial" w:hAnsi="Arial" w:cs="Arial"/>
          <w:color w:val="0E101A"/>
          <w:sz w:val="23"/>
          <w:szCs w:val="23"/>
        </w:rPr>
        <w:t>professionals</w:t>
      </w:r>
      <w:proofErr w:type="gramEnd"/>
      <w:ins w:id="10" w:author="Paul Foster" w:date="2021-04-14T08:36:00Z">
        <w:r w:rsidR="00FB7428">
          <w:rPr>
            <w:rFonts w:ascii="Arial" w:hAnsi="Arial" w:cs="Arial"/>
            <w:color w:val="0E101A"/>
            <w:sz w:val="23"/>
            <w:szCs w:val="23"/>
          </w:rPr>
          <w:t xml:space="preserve"> review that and perform anu excess for us</w:t>
        </w:r>
      </w:ins>
      <w:r>
        <w:rPr>
          <w:rFonts w:ascii="Arial" w:hAnsi="Arial" w:cs="Arial"/>
          <w:color w:val="0E101A"/>
          <w:sz w:val="23"/>
          <w:szCs w:val="23"/>
        </w:rPr>
        <w:t>.</w:t>
      </w:r>
      <w:ins w:id="11" w:author="Paul Foster" w:date="2021-04-14T08:36:00Z">
        <w:r w:rsidR="00FB7428">
          <w:rPr>
            <w:rFonts w:ascii="Arial" w:hAnsi="Arial" w:cs="Arial"/>
            <w:color w:val="0E101A"/>
            <w:sz w:val="23"/>
            <w:szCs w:val="23"/>
          </w:rPr>
          <w:t xml:space="preserve"> This will be dependent on transaction size and complexity.</w:t>
        </w:r>
      </w:ins>
    </w:p>
    <w:p w14:paraId="5B89B383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E101A"/>
          <w:sz w:val="23"/>
          <w:szCs w:val="23"/>
        </w:rPr>
        <w:t> ---------------------------------------------------------------------- </w:t>
      </w:r>
    </w:p>
    <w:p w14:paraId="4CB89B01" w14:textId="77777777" w:rsidR="00D40429" w:rsidRDefault="00D40429" w:rsidP="00D404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>Paul: engage in initial discussions with industry experts, provide insights. </w:t>
      </w:r>
    </w:p>
    <w:p w14:paraId="611F5D36" w14:textId="353B56C4" w:rsidR="00D40429" w:rsidRDefault="00D40429" w:rsidP="00D404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 xml:space="preserve">Help with </w:t>
      </w:r>
      <w:ins w:id="12" w:author="Paul Foster" w:date="2021-04-14T08:37:00Z">
        <w:r w:rsidR="00FB7428">
          <w:rPr>
            <w:rFonts w:ascii="Arial" w:hAnsi="Arial" w:cs="Arial"/>
            <w:color w:val="0E101A"/>
            <w:sz w:val="23"/>
            <w:szCs w:val="23"/>
          </w:rPr>
          <w:t xml:space="preserve">drafting </w:t>
        </w:r>
      </w:ins>
      <w:r>
        <w:rPr>
          <w:rFonts w:ascii="Arial" w:hAnsi="Arial" w:cs="Arial"/>
          <w:color w:val="0E101A"/>
          <w:sz w:val="23"/>
          <w:szCs w:val="23"/>
        </w:rPr>
        <w:t>LOI/ Terms.</w:t>
      </w:r>
    </w:p>
    <w:p w14:paraId="0B47D762" w14:textId="77777777" w:rsidR="00D40429" w:rsidRDefault="00D40429" w:rsidP="00D404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>Help mitigate confusion in the board, so things are moving smoothly.</w:t>
      </w:r>
    </w:p>
    <w:p w14:paraId="5E1E7A41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E101A"/>
          <w:sz w:val="23"/>
          <w:szCs w:val="23"/>
        </w:rPr>
        <w:t> ---------------------------------------------------------------------- </w:t>
      </w:r>
    </w:p>
    <w:p w14:paraId="5244FD88" w14:textId="77777777" w:rsidR="00D40429" w:rsidRDefault="00D40429" w:rsidP="00D404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>Industry Director: Advise and govern, guide the ship, point out the landmines. Help with initial Due diligence, deal negotiation, Operations.</w:t>
      </w:r>
    </w:p>
    <w:p w14:paraId="3BBF3627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E101A"/>
          <w:sz w:val="23"/>
          <w:szCs w:val="23"/>
        </w:rPr>
        <w:t>  ---------------------------------------------------------------------- </w:t>
      </w:r>
    </w:p>
    <w:p w14:paraId="318D57A7" w14:textId="77777777" w:rsidR="00D40429" w:rsidRDefault="00D40429" w:rsidP="00D404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 xml:space="preserve">Friendly Dentist: Help with deal </w:t>
      </w:r>
      <w:commentRangeStart w:id="13"/>
      <w:r>
        <w:rPr>
          <w:rFonts w:ascii="Arial" w:hAnsi="Arial" w:cs="Arial"/>
          <w:color w:val="0E101A"/>
          <w:sz w:val="23"/>
          <w:szCs w:val="23"/>
        </w:rPr>
        <w:t>negotiation</w:t>
      </w:r>
      <w:commentRangeEnd w:id="13"/>
      <w:r w:rsidR="00FB7428">
        <w:rPr>
          <w:rStyle w:val="CommentReference"/>
          <w:rFonts w:asciiTheme="minorHAnsi" w:eastAsiaTheme="minorHAnsi" w:hAnsiTheme="minorHAnsi" w:cstheme="minorBidi"/>
        </w:rPr>
        <w:commentReference w:id="13"/>
      </w:r>
      <w:r>
        <w:rPr>
          <w:rFonts w:ascii="Arial" w:hAnsi="Arial" w:cs="Arial"/>
          <w:color w:val="0E101A"/>
          <w:sz w:val="23"/>
          <w:szCs w:val="23"/>
        </w:rPr>
        <w:t xml:space="preserve"> and operations, persuade dentists to do better in his state. </w:t>
      </w:r>
    </w:p>
    <w:p w14:paraId="16686136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E101A"/>
          <w:sz w:val="23"/>
          <w:szCs w:val="23"/>
        </w:rPr>
        <w:t>  ---------------------------------------------------------------------- </w:t>
      </w:r>
    </w:p>
    <w:p w14:paraId="3D66094B" w14:textId="77777777" w:rsidR="00D40429" w:rsidRDefault="00D40429" w:rsidP="00D4042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>Jay: Lead the team. All the legwork, operations. Whatever it takes to make the venture successful. </w:t>
      </w:r>
    </w:p>
    <w:p w14:paraId="0E7F5053" w14:textId="77777777" w:rsidR="00D40429" w:rsidRDefault="00D40429" w:rsidP="00D4042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>After we have a couple of acquisitions under the belt, 95% of Jay's work is to look for new acquisition targets and raise capital. 5% of his work will be to ensure the practices are running fine. We will hire a part-time CFO. And when cash flow allows, we will hire a full-time CEO and CFO.</w:t>
      </w:r>
    </w:p>
    <w:p w14:paraId="45393DF8" w14:textId="77777777" w:rsidR="00D40429" w:rsidRDefault="00D40429" w:rsidP="00D4042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> ---------------------------------------------------------------------- </w:t>
      </w:r>
    </w:p>
    <w:p w14:paraId="400B2750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E101A"/>
          <w:sz w:val="23"/>
          <w:szCs w:val="23"/>
        </w:rPr>
        <w:t> </w:t>
      </w:r>
    </w:p>
    <w:p w14:paraId="06F00833" w14:textId="2762B5F9" w:rsidR="00D40429" w:rsidRDefault="00D40429" w:rsidP="00D4042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01A"/>
          <w:sz w:val="23"/>
          <w:szCs w:val="23"/>
        </w:rPr>
      </w:pPr>
      <w:r>
        <w:rPr>
          <w:rFonts w:ascii="Arial" w:hAnsi="Arial" w:cs="Arial"/>
          <w:color w:val="0E101A"/>
          <w:sz w:val="23"/>
          <w:szCs w:val="23"/>
        </w:rPr>
        <w:t xml:space="preserve">Tom Freeman: Will help on certain portions of the due diligence; we will add more things to his plate as we </w:t>
      </w:r>
      <w:commentRangeStart w:id="14"/>
      <w:r>
        <w:rPr>
          <w:rFonts w:ascii="Arial" w:hAnsi="Arial" w:cs="Arial"/>
          <w:color w:val="0E101A"/>
          <w:sz w:val="23"/>
          <w:szCs w:val="23"/>
        </w:rPr>
        <w:t>go</w:t>
      </w:r>
      <w:commentRangeEnd w:id="14"/>
      <w:r w:rsidR="00FB7428">
        <w:rPr>
          <w:rStyle w:val="CommentReference"/>
          <w:rFonts w:asciiTheme="minorHAnsi" w:eastAsiaTheme="minorHAnsi" w:hAnsiTheme="minorHAnsi" w:cstheme="minorBidi"/>
        </w:rPr>
        <w:commentReference w:id="14"/>
      </w:r>
      <w:r>
        <w:rPr>
          <w:rFonts w:ascii="Arial" w:hAnsi="Arial" w:cs="Arial"/>
          <w:color w:val="0E101A"/>
          <w:sz w:val="23"/>
          <w:szCs w:val="23"/>
        </w:rPr>
        <w:t>.</w:t>
      </w:r>
      <w:ins w:id="15" w:author="Paul Foster" w:date="2021-04-14T08:40:00Z">
        <w:r w:rsidR="00FB7428">
          <w:rPr>
            <w:rFonts w:ascii="Arial" w:hAnsi="Arial" w:cs="Arial"/>
            <w:color w:val="0E101A"/>
            <w:sz w:val="23"/>
            <w:szCs w:val="23"/>
          </w:rPr>
          <w:t xml:space="preserve"> </w:t>
        </w:r>
      </w:ins>
    </w:p>
    <w:p w14:paraId="417741BA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17215510" w14:textId="77777777" w:rsidR="00D40429" w:rsidRDefault="00D40429" w:rsidP="00D4042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418FAA9B" w14:textId="77777777" w:rsidR="002B51E1" w:rsidRDefault="002B51E1"/>
    <w:sectPr w:rsidR="002B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ul Foster" w:date="2021-04-14T08:34:00Z" w:initials="PF">
    <w:p w14:paraId="653096C2" w14:textId="05AE7375" w:rsidR="00FB7428" w:rsidRDefault="00FB7428">
      <w:pPr>
        <w:pStyle w:val="CommentText"/>
      </w:pPr>
      <w:r>
        <w:rPr>
          <w:rStyle w:val="CommentReference"/>
        </w:rPr>
        <w:annotationRef/>
      </w:r>
      <w:r>
        <w:t>For the initial deals, $3MM makes sense, but we should be able to go to ~$5MM fairly quickly. Above that I think outside help makes sense</w:t>
      </w:r>
    </w:p>
  </w:comment>
  <w:comment w:id="13" w:author="Paul Foster" w:date="2021-04-14T08:38:00Z" w:initials="PF">
    <w:p w14:paraId="407C6F1A" w14:textId="1621BD2A" w:rsidR="00FB7428" w:rsidRDefault="00FB7428">
      <w:pPr>
        <w:pStyle w:val="CommentText"/>
      </w:pPr>
      <w:r>
        <w:rPr>
          <w:rStyle w:val="CommentReference"/>
        </w:rPr>
        <w:annotationRef/>
      </w:r>
      <w:r>
        <w:t xml:space="preserve">I don’t know if it is wise having the “Friendly Dentist involved in transaction negotiations. I see them much more involved in the ongoing operations and process/profitability improvement. </w:t>
      </w:r>
    </w:p>
  </w:comment>
  <w:comment w:id="14" w:author="Paul Foster" w:date="2021-04-14T08:40:00Z" w:initials="PF">
    <w:p w14:paraId="10EBD066" w14:textId="4C105DBA" w:rsidR="00FB7428" w:rsidRDefault="00FB7428">
      <w:pPr>
        <w:pStyle w:val="CommentText"/>
      </w:pPr>
      <w:r>
        <w:rPr>
          <w:rStyle w:val="CommentReference"/>
        </w:rPr>
        <w:annotationRef/>
      </w:r>
      <w:r>
        <w:t xml:space="preserve">Remind me… who is Tom Freeman? </w:t>
      </w:r>
      <w:r>
        <w:t xml:space="preserve">The “Team” link isn’t working, or I may have an old </w:t>
      </w:r>
      <w:r>
        <w:t>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3096C2" w15:done="0"/>
  <w15:commentEx w15:paraId="407C6F1A" w15:done="0"/>
  <w15:commentEx w15:paraId="10EBD0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12787" w16cex:dateUtc="2021-04-14T12:34:00Z"/>
  <w16cex:commentExtensible w16cex:durableId="2421286A" w16cex:dateUtc="2021-04-14T12:38:00Z"/>
  <w16cex:commentExtensible w16cex:durableId="242128FA" w16cex:dateUtc="2021-04-14T1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3096C2" w16cid:durableId="24212787"/>
  <w16cid:commentId w16cid:paraId="407C6F1A" w16cid:durableId="2421286A"/>
  <w16cid:commentId w16cid:paraId="10EBD066" w16cid:durableId="242128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BCF"/>
    <w:multiLevelType w:val="multilevel"/>
    <w:tmpl w:val="8ED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55635"/>
    <w:multiLevelType w:val="multilevel"/>
    <w:tmpl w:val="CF9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0B8F"/>
    <w:multiLevelType w:val="multilevel"/>
    <w:tmpl w:val="175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87828"/>
    <w:multiLevelType w:val="multilevel"/>
    <w:tmpl w:val="CB60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C06A4"/>
    <w:multiLevelType w:val="multilevel"/>
    <w:tmpl w:val="ED9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70AD4"/>
    <w:multiLevelType w:val="multilevel"/>
    <w:tmpl w:val="400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31C80"/>
    <w:multiLevelType w:val="multilevel"/>
    <w:tmpl w:val="264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ul Foster">
    <w15:presenceInfo w15:providerId="Windows Live" w15:userId="4dc6dd928b2f3f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9"/>
    <w:rsid w:val="002B51E1"/>
    <w:rsid w:val="00D40429"/>
    <w:rsid w:val="00F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D07B"/>
  <w15:chartTrackingRefBased/>
  <w15:docId w15:val="{404F0A22-A8AA-46B8-9864-B9BFA7B1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4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4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Foster</dc:creator>
  <cp:keywords/>
  <dc:description/>
  <cp:lastModifiedBy>Paul Foster</cp:lastModifiedBy>
  <cp:revision>1</cp:revision>
  <dcterms:created xsi:type="dcterms:W3CDTF">2021-04-13T14:42:00Z</dcterms:created>
  <dcterms:modified xsi:type="dcterms:W3CDTF">2021-04-14T12:41:00Z</dcterms:modified>
</cp:coreProperties>
</file>